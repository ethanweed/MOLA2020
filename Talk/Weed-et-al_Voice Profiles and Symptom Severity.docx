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C6004" w14:textId="453225E5" w:rsidR="00D776AC" w:rsidRPr="007E2A5B" w:rsidRDefault="00F84933" w:rsidP="00D776AC">
      <w:pPr>
        <w:rPr>
          <w:rFonts w:ascii="Times New Roman" w:hAnsi="Times New Roman" w:cs="Times New Roman"/>
          <w:b/>
          <w:bCs/>
        </w:rPr>
      </w:pPr>
      <w:bookmarkStart w:id="0" w:name="_Hlk24543066"/>
      <w:r w:rsidRPr="007E2A5B">
        <w:rPr>
          <w:rFonts w:ascii="Times New Roman" w:hAnsi="Times New Roman" w:cs="Times New Roman"/>
          <w:b/>
          <w:bCs/>
        </w:rPr>
        <w:t xml:space="preserve">Symptom Severity and Acoustically-Identified Groups of Speakers with and without </w:t>
      </w:r>
      <w:r w:rsidR="00E51C25" w:rsidRPr="007E2A5B">
        <w:rPr>
          <w:rFonts w:ascii="Times New Roman" w:hAnsi="Times New Roman" w:cs="Times New Roman"/>
          <w:b/>
          <w:bCs/>
        </w:rPr>
        <w:t>Autism Spectrum Disorder</w:t>
      </w:r>
    </w:p>
    <w:p w14:paraId="36EA8CFF" w14:textId="77777777" w:rsidR="00D776AC" w:rsidRPr="00B37402" w:rsidRDefault="00D776AC" w:rsidP="00D776AC">
      <w:pPr>
        <w:rPr>
          <w:rFonts w:ascii="Times New Roman" w:hAnsi="Times New Roman" w:cs="Times New Roman"/>
        </w:rPr>
      </w:pPr>
    </w:p>
    <w:p w14:paraId="534BC379" w14:textId="1843A0DF" w:rsidR="00D776AC" w:rsidRPr="00A329E0" w:rsidRDefault="00D776AC" w:rsidP="00D776AC">
      <w:pPr>
        <w:rPr>
          <w:rFonts w:ascii="Times New Roman" w:hAnsi="Times New Roman" w:cs="Times New Roman"/>
          <w:vertAlign w:val="superscript"/>
        </w:rPr>
      </w:pPr>
      <w:r w:rsidRPr="00B37402">
        <w:rPr>
          <w:rFonts w:ascii="Times New Roman" w:hAnsi="Times New Roman" w:cs="Times New Roman"/>
        </w:rPr>
        <w:t>Ethan Weed</w:t>
      </w:r>
      <w:r w:rsidR="007E2A5B" w:rsidRPr="007E2A5B">
        <w:rPr>
          <w:rFonts w:ascii="Times New Roman" w:hAnsi="Times New Roman" w:cs="Times New Roman"/>
          <w:vertAlign w:val="superscript"/>
        </w:rPr>
        <w:t>1</w:t>
      </w:r>
      <w:r w:rsidRPr="00B37402">
        <w:rPr>
          <w:rFonts w:ascii="Times New Roman" w:hAnsi="Times New Roman" w:cs="Times New Roman"/>
        </w:rPr>
        <w:t>, Riccardo Fusaroli</w:t>
      </w:r>
      <w:bookmarkStart w:id="1" w:name="_Hlk24628938"/>
      <w:r w:rsidR="00A329E0" w:rsidRPr="007E2A5B">
        <w:rPr>
          <w:rFonts w:ascii="Times New Roman" w:hAnsi="Times New Roman" w:cs="Times New Roman"/>
          <w:vertAlign w:val="superscript"/>
        </w:rPr>
        <w:t>1</w:t>
      </w:r>
      <w:bookmarkEnd w:id="1"/>
      <w:r w:rsidRPr="00B37402">
        <w:rPr>
          <w:rFonts w:ascii="Times New Roman" w:hAnsi="Times New Roman" w:cs="Times New Roman"/>
        </w:rPr>
        <w:t>, Jessica Mayo</w:t>
      </w:r>
      <w:r w:rsidR="00A329E0" w:rsidRPr="007E2A5B">
        <w:rPr>
          <w:rFonts w:ascii="Times New Roman" w:hAnsi="Times New Roman" w:cs="Times New Roman"/>
          <w:vertAlign w:val="superscript"/>
        </w:rPr>
        <w:t>2</w:t>
      </w:r>
      <w:r w:rsidRPr="00B37402">
        <w:rPr>
          <w:rFonts w:ascii="Times New Roman" w:hAnsi="Times New Roman" w:cs="Times New Roman"/>
        </w:rPr>
        <w:t>, Inge-Marie Eigsti</w:t>
      </w:r>
      <w:r w:rsidR="00A329E0" w:rsidRPr="00A329E0">
        <w:rPr>
          <w:rFonts w:ascii="Times New Roman" w:hAnsi="Times New Roman" w:cs="Times New Roman"/>
          <w:vertAlign w:val="superscript"/>
        </w:rPr>
        <w:t>3</w:t>
      </w:r>
    </w:p>
    <w:p w14:paraId="08994DD4" w14:textId="1CF6DD0D" w:rsidR="00A329E0" w:rsidRPr="007E2A5B" w:rsidRDefault="007E2A5B" w:rsidP="00D776AC">
      <w:pPr>
        <w:rPr>
          <w:rFonts w:ascii="Times New Roman" w:hAnsi="Times New Roman" w:cs="Times New Roman"/>
          <w:sz w:val="20"/>
          <w:szCs w:val="20"/>
        </w:rPr>
      </w:pPr>
      <w:r w:rsidRPr="007E2A5B">
        <w:rPr>
          <w:rFonts w:ascii="Times New Roman" w:hAnsi="Times New Roman" w:cs="Times New Roman"/>
          <w:sz w:val="20"/>
          <w:szCs w:val="20"/>
          <w:vertAlign w:val="superscript"/>
        </w:rPr>
        <w:t xml:space="preserve">1 </w:t>
      </w:r>
      <w:r w:rsidRPr="007E2A5B">
        <w:rPr>
          <w:rFonts w:ascii="Times New Roman" w:hAnsi="Times New Roman" w:cs="Times New Roman"/>
          <w:sz w:val="20"/>
          <w:szCs w:val="20"/>
        </w:rPr>
        <w:t xml:space="preserve">Aarhus University, </w:t>
      </w:r>
      <w:r w:rsidRPr="007E2A5B">
        <w:rPr>
          <w:rFonts w:ascii="Times New Roman" w:hAnsi="Times New Roman" w:cs="Times New Roman"/>
          <w:sz w:val="20"/>
          <w:szCs w:val="20"/>
          <w:vertAlign w:val="superscript"/>
        </w:rPr>
        <w:t xml:space="preserve">2 </w:t>
      </w:r>
      <w:r w:rsidRPr="007E2A5B">
        <w:rPr>
          <w:rFonts w:ascii="Times New Roman" w:hAnsi="Times New Roman" w:cs="Times New Roman"/>
          <w:sz w:val="20"/>
          <w:szCs w:val="20"/>
        </w:rPr>
        <w:t xml:space="preserve">Yale School of Medicine, </w:t>
      </w:r>
      <w:r w:rsidRPr="007E2A5B">
        <w:rPr>
          <w:rFonts w:ascii="Times New Roman" w:hAnsi="Times New Roman" w:cs="Times New Roman"/>
          <w:sz w:val="20"/>
          <w:szCs w:val="20"/>
          <w:vertAlign w:val="superscript"/>
        </w:rPr>
        <w:t xml:space="preserve">3 </w:t>
      </w:r>
      <w:r w:rsidRPr="007E2A5B">
        <w:rPr>
          <w:rFonts w:ascii="Times New Roman" w:hAnsi="Times New Roman" w:cs="Times New Roman"/>
          <w:sz w:val="20"/>
          <w:szCs w:val="20"/>
        </w:rPr>
        <w:t>University of Connecticut</w:t>
      </w:r>
    </w:p>
    <w:p w14:paraId="6686AD6E" w14:textId="5F2FDC37" w:rsidR="008E5F33" w:rsidRPr="00B37402" w:rsidRDefault="008E5F33">
      <w:pPr>
        <w:rPr>
          <w:rFonts w:ascii="Times New Roman" w:hAnsi="Times New Roman" w:cs="Times New Roman"/>
        </w:rPr>
      </w:pPr>
    </w:p>
    <w:p w14:paraId="4A20120E" w14:textId="78A7E9FE" w:rsidR="00D776AC" w:rsidRPr="00B37402" w:rsidRDefault="000A09BF">
      <w:pPr>
        <w:rPr>
          <w:rFonts w:ascii="Times New Roman" w:hAnsi="Times New Roman" w:cs="Times New Roman"/>
        </w:rPr>
      </w:pPr>
      <w:r w:rsidRPr="007E2A5B">
        <w:rPr>
          <w:rFonts w:ascii="Times New Roman" w:hAnsi="Times New Roman" w:cs="Times New Roman"/>
          <w:b/>
          <w:bCs/>
        </w:rPr>
        <w:t>Background</w:t>
      </w:r>
      <w:r w:rsidRPr="00B37402">
        <w:rPr>
          <w:rFonts w:ascii="Times New Roman" w:hAnsi="Times New Roman" w:cs="Times New Roman"/>
        </w:rPr>
        <w:t>:</w:t>
      </w:r>
      <w:r w:rsidR="00F84933" w:rsidRPr="00B37402">
        <w:rPr>
          <w:rFonts w:ascii="Times New Roman" w:hAnsi="Times New Roman" w:cs="Times New Roman"/>
        </w:rPr>
        <w:t xml:space="preserve"> The speech of people with </w:t>
      </w:r>
      <w:r w:rsidR="006A7524" w:rsidRPr="006A7524">
        <w:rPr>
          <w:rFonts w:ascii="Times New Roman" w:hAnsi="Times New Roman" w:cs="Times New Roman"/>
        </w:rPr>
        <w:t>Autism Spectrum Disorder</w:t>
      </w:r>
      <w:r w:rsidR="006A7524">
        <w:rPr>
          <w:rFonts w:ascii="Times New Roman" w:hAnsi="Times New Roman" w:cs="Times New Roman"/>
        </w:rPr>
        <w:t xml:space="preserve"> (ASD)</w:t>
      </w:r>
      <w:r w:rsidR="00F84933" w:rsidRPr="00B37402">
        <w:rPr>
          <w:rFonts w:ascii="Times New Roman" w:hAnsi="Times New Roman" w:cs="Times New Roman"/>
        </w:rPr>
        <w:t xml:space="preserve"> has often been described as atypical, but there is little consensus on what acoustic features constitute the atypicality (Fusaroli et al., 2017). This raises the possibility that acoustically-different profiles of atypical speech may exist within ASD speech, as well as the possibility that </w:t>
      </w:r>
      <w:r w:rsidR="009A3B1D" w:rsidRPr="00B37402">
        <w:rPr>
          <w:rFonts w:ascii="Times New Roman" w:hAnsi="Times New Roman" w:cs="Times New Roman"/>
        </w:rPr>
        <w:t>these profiles may correspond to measures of symptom severity.</w:t>
      </w:r>
    </w:p>
    <w:p w14:paraId="6F8F43EF" w14:textId="15835528" w:rsidR="000A09BF" w:rsidRPr="00B37402" w:rsidRDefault="000A09BF">
      <w:pPr>
        <w:rPr>
          <w:rFonts w:ascii="Times New Roman" w:hAnsi="Times New Roman" w:cs="Times New Roman"/>
        </w:rPr>
      </w:pPr>
    </w:p>
    <w:p w14:paraId="6A669840" w14:textId="3E6F28D9" w:rsidR="000A09BF" w:rsidRPr="00B37402" w:rsidRDefault="000A09BF">
      <w:pPr>
        <w:rPr>
          <w:rFonts w:ascii="Times New Roman" w:hAnsi="Times New Roman" w:cs="Times New Roman"/>
        </w:rPr>
      </w:pPr>
      <w:r w:rsidRPr="007E2A5B">
        <w:rPr>
          <w:rFonts w:ascii="Times New Roman" w:hAnsi="Times New Roman" w:cs="Times New Roman"/>
          <w:b/>
          <w:bCs/>
        </w:rPr>
        <w:t>Objectives</w:t>
      </w:r>
      <w:r w:rsidRPr="00B37402">
        <w:rPr>
          <w:rFonts w:ascii="Times New Roman" w:hAnsi="Times New Roman" w:cs="Times New Roman"/>
        </w:rPr>
        <w:t xml:space="preserve">: </w:t>
      </w:r>
      <w:r w:rsidR="00076687" w:rsidRPr="00B37402">
        <w:rPr>
          <w:rFonts w:ascii="Times New Roman" w:hAnsi="Times New Roman" w:cs="Times New Roman"/>
        </w:rPr>
        <w:t>Study goals were (1) to identify potential sub-groups of typical and atypical speakers, using acoustic features of prosody and voice, and (2) t</w:t>
      </w:r>
      <w:r w:rsidRPr="00B37402">
        <w:rPr>
          <w:rFonts w:ascii="Times New Roman" w:hAnsi="Times New Roman" w:cs="Times New Roman"/>
        </w:rPr>
        <w:t xml:space="preserve">o investigate how </w:t>
      </w:r>
      <w:r w:rsidR="004E549A" w:rsidRPr="00B37402">
        <w:rPr>
          <w:rFonts w:ascii="Times New Roman" w:hAnsi="Times New Roman" w:cs="Times New Roman"/>
        </w:rPr>
        <w:t xml:space="preserve">acoustically-identified </w:t>
      </w:r>
      <w:r w:rsidRPr="00B37402">
        <w:rPr>
          <w:rFonts w:ascii="Times New Roman" w:hAnsi="Times New Roman" w:cs="Times New Roman"/>
        </w:rPr>
        <w:t xml:space="preserve">groups of speakers </w:t>
      </w:r>
      <w:r w:rsidR="004E549A" w:rsidRPr="00B37402">
        <w:rPr>
          <w:rFonts w:ascii="Times New Roman" w:hAnsi="Times New Roman" w:cs="Times New Roman"/>
        </w:rPr>
        <w:t xml:space="preserve">with and without ASD </w:t>
      </w:r>
      <w:r w:rsidRPr="00B37402">
        <w:rPr>
          <w:rFonts w:ascii="Times New Roman" w:hAnsi="Times New Roman" w:cs="Times New Roman"/>
        </w:rPr>
        <w:t xml:space="preserve">relate to symptom severity scores on the </w:t>
      </w:r>
      <w:r w:rsidR="007C1B9E">
        <w:rPr>
          <w:rFonts w:ascii="Times New Roman" w:hAnsi="Times New Roman" w:cs="Times New Roman"/>
        </w:rPr>
        <w:t>Social Responsiveness Scale (</w:t>
      </w:r>
      <w:r w:rsidR="007C1B9E" w:rsidRPr="007C1B9E">
        <w:rPr>
          <w:rFonts w:ascii="Times New Roman" w:hAnsi="Times New Roman" w:cs="Times New Roman"/>
        </w:rPr>
        <w:t>Constantino &amp; Gruber</w:t>
      </w:r>
      <w:r w:rsidR="007C1B9E">
        <w:rPr>
          <w:rFonts w:ascii="Times New Roman" w:hAnsi="Times New Roman" w:cs="Times New Roman"/>
        </w:rPr>
        <w:t>, 2012)</w:t>
      </w:r>
      <w:r w:rsidRPr="00B37402">
        <w:rPr>
          <w:rFonts w:ascii="Times New Roman" w:hAnsi="Times New Roman" w:cs="Times New Roman"/>
        </w:rPr>
        <w:t>.</w:t>
      </w:r>
    </w:p>
    <w:p w14:paraId="637B8AA9" w14:textId="77777777" w:rsidR="000A09BF" w:rsidRPr="00B37402" w:rsidRDefault="000A09BF">
      <w:pPr>
        <w:rPr>
          <w:rFonts w:ascii="Times New Roman" w:hAnsi="Times New Roman" w:cs="Times New Roman"/>
        </w:rPr>
      </w:pPr>
    </w:p>
    <w:p w14:paraId="3A3F4050" w14:textId="30AB8700" w:rsidR="000A09BF" w:rsidRPr="00B37402" w:rsidRDefault="000A09BF">
      <w:pPr>
        <w:rPr>
          <w:rFonts w:ascii="Times New Roman" w:hAnsi="Times New Roman" w:cs="Times New Roman"/>
        </w:rPr>
      </w:pPr>
      <w:r w:rsidRPr="007E2A5B">
        <w:rPr>
          <w:rFonts w:ascii="Times New Roman" w:hAnsi="Times New Roman" w:cs="Times New Roman"/>
          <w:b/>
          <w:bCs/>
        </w:rPr>
        <w:t>Methods</w:t>
      </w:r>
      <w:r w:rsidRPr="00B37402">
        <w:rPr>
          <w:rFonts w:ascii="Times New Roman" w:hAnsi="Times New Roman" w:cs="Times New Roman"/>
        </w:rPr>
        <w:t xml:space="preserve">: We </w:t>
      </w:r>
      <w:proofErr w:type="spellStart"/>
      <w:r w:rsidRPr="00B37402">
        <w:rPr>
          <w:rFonts w:ascii="Times New Roman" w:hAnsi="Times New Roman" w:cs="Times New Roman"/>
        </w:rPr>
        <w:t>analyzed</w:t>
      </w:r>
      <w:proofErr w:type="spellEnd"/>
      <w:r w:rsidRPr="00B37402">
        <w:rPr>
          <w:rFonts w:ascii="Times New Roman" w:hAnsi="Times New Roman" w:cs="Times New Roman"/>
        </w:rPr>
        <w:t xml:space="preserve"> speech </w:t>
      </w:r>
      <w:ins w:id="2" w:author="Inge-Marie Eigsti" w:date="2019-11-12T19:17:00Z">
        <w:r w:rsidR="00700EC2">
          <w:rPr>
            <w:rFonts w:ascii="Times New Roman" w:hAnsi="Times New Roman" w:cs="Times New Roman"/>
          </w:rPr>
          <w:t>recordings</w:t>
        </w:r>
        <w:r w:rsidR="00700EC2" w:rsidRPr="00B37402">
          <w:rPr>
            <w:rFonts w:ascii="Times New Roman" w:hAnsi="Times New Roman" w:cs="Times New Roman"/>
          </w:rPr>
          <w:t xml:space="preserve"> </w:t>
        </w:r>
      </w:ins>
      <w:r w:rsidRPr="00B37402">
        <w:rPr>
          <w:rFonts w:ascii="Times New Roman" w:hAnsi="Times New Roman" w:cs="Times New Roman"/>
        </w:rPr>
        <w:t>(8 scripted sentences per participant) from 15 adolescents diagnosed with ASD (mean</w:t>
      </w:r>
      <w:ins w:id="3" w:author="Inge-Marie Eigsti" w:date="2019-11-12T19:17:00Z">
        <w:r w:rsidR="00BF4EC9">
          <w:rPr>
            <w:rFonts w:ascii="Times New Roman" w:hAnsi="Times New Roman" w:cs="Times New Roman"/>
          </w:rPr>
          <w:t>(SD)</w:t>
        </w:r>
      </w:ins>
      <w:r w:rsidRPr="00B37402">
        <w:rPr>
          <w:rFonts w:ascii="Times New Roman" w:hAnsi="Times New Roman" w:cs="Times New Roman"/>
        </w:rPr>
        <w:t xml:space="preserve"> age = 14.4</w:t>
      </w:r>
      <w:ins w:id="4" w:author="Inge-Marie Eigsti" w:date="2019-11-12T19:17:00Z">
        <w:r w:rsidR="00BF4EC9">
          <w:rPr>
            <w:rFonts w:ascii="Times New Roman" w:hAnsi="Times New Roman" w:cs="Times New Roman"/>
          </w:rPr>
          <w:t xml:space="preserve"> (1.4</w:t>
        </w:r>
      </w:ins>
      <w:ins w:id="5" w:author="Inge-Marie Eigsti" w:date="2019-11-12T19:18:00Z">
        <w:r w:rsidR="00BF4EC9">
          <w:rPr>
            <w:rFonts w:ascii="Times New Roman" w:hAnsi="Times New Roman" w:cs="Times New Roman"/>
          </w:rPr>
          <w:t>8)</w:t>
        </w:r>
      </w:ins>
      <w:r w:rsidRPr="00B37402">
        <w:rPr>
          <w:rFonts w:ascii="Times New Roman" w:hAnsi="Times New Roman" w:cs="Times New Roman"/>
        </w:rPr>
        <w:t xml:space="preserve"> years) with IQ scores in the typical range, and 15 adolescents with typical development (TD; mean</w:t>
      </w:r>
      <w:ins w:id="6" w:author="Inge-Marie Eigsti" w:date="2019-11-12T19:18:00Z">
        <w:r w:rsidR="001B6F60">
          <w:rPr>
            <w:rFonts w:ascii="Times New Roman" w:hAnsi="Times New Roman" w:cs="Times New Roman"/>
          </w:rPr>
          <w:t>(SD)</w:t>
        </w:r>
      </w:ins>
      <w:r w:rsidRPr="00B37402">
        <w:rPr>
          <w:rFonts w:ascii="Times New Roman" w:hAnsi="Times New Roman" w:cs="Times New Roman"/>
        </w:rPr>
        <w:t xml:space="preserve"> age = 14.1</w:t>
      </w:r>
      <w:ins w:id="7" w:author="Inge-Marie Eigsti" w:date="2019-11-12T19:18:00Z">
        <w:r w:rsidR="001B6F60">
          <w:rPr>
            <w:rFonts w:ascii="Times New Roman" w:hAnsi="Times New Roman" w:cs="Times New Roman"/>
          </w:rPr>
          <w:t>(1.91)</w:t>
        </w:r>
      </w:ins>
      <w:r w:rsidRPr="00B37402">
        <w:rPr>
          <w:rFonts w:ascii="Times New Roman" w:hAnsi="Times New Roman" w:cs="Times New Roman"/>
        </w:rPr>
        <w:t xml:space="preserve"> years); groups did not differ on chronological age or full-scale IQ. Participants in both the ASD and the NT groups demonstrated average to high average performance on standardized language measures (see Mayo, 2015, for details). From these speech </w:t>
      </w:r>
      <w:ins w:id="8" w:author="Inge-Marie Eigsti" w:date="2019-11-12T19:18:00Z">
        <w:r w:rsidR="001B6F60">
          <w:rPr>
            <w:rFonts w:ascii="Times New Roman" w:hAnsi="Times New Roman" w:cs="Times New Roman"/>
          </w:rPr>
          <w:t>recording</w:t>
        </w:r>
        <w:r w:rsidR="00C00E99">
          <w:rPr>
            <w:rFonts w:ascii="Times New Roman" w:hAnsi="Times New Roman" w:cs="Times New Roman"/>
          </w:rPr>
          <w:t>s</w:t>
        </w:r>
      </w:ins>
      <w:r w:rsidRPr="00B37402">
        <w:rPr>
          <w:rFonts w:ascii="Times New Roman" w:hAnsi="Times New Roman" w:cs="Times New Roman"/>
        </w:rPr>
        <w:t>, we extracted acoustic measures of prosody and voice quality, and used a community-detection algorithm</w:t>
      </w:r>
      <w:r w:rsidR="00487669">
        <w:rPr>
          <w:rFonts w:ascii="Times New Roman" w:hAnsi="Times New Roman" w:cs="Times New Roman"/>
        </w:rPr>
        <w:t xml:space="preserve"> (</w:t>
      </w:r>
      <w:proofErr w:type="spellStart"/>
      <w:r w:rsidR="00F85111" w:rsidRPr="00F85111">
        <w:rPr>
          <w:rFonts w:ascii="Times New Roman" w:hAnsi="Times New Roman" w:cs="Times New Roman"/>
        </w:rPr>
        <w:t>Csardi</w:t>
      </w:r>
      <w:proofErr w:type="spellEnd"/>
      <w:r w:rsidR="00F85111" w:rsidRPr="00F85111">
        <w:rPr>
          <w:rFonts w:ascii="Times New Roman" w:hAnsi="Times New Roman" w:cs="Times New Roman"/>
        </w:rPr>
        <w:t>, M. G.</w:t>
      </w:r>
      <w:r w:rsidR="00E61FC6">
        <w:rPr>
          <w:rFonts w:ascii="Times New Roman" w:hAnsi="Times New Roman" w:cs="Times New Roman"/>
        </w:rPr>
        <w:t>,</w:t>
      </w:r>
      <w:r w:rsidR="00F85111" w:rsidRPr="00F85111">
        <w:rPr>
          <w:rFonts w:ascii="Times New Roman" w:hAnsi="Times New Roman" w:cs="Times New Roman"/>
        </w:rPr>
        <w:t>2013</w:t>
      </w:r>
      <w:r w:rsidR="00F85111">
        <w:rPr>
          <w:rFonts w:ascii="Times New Roman" w:hAnsi="Times New Roman" w:cs="Times New Roman"/>
        </w:rPr>
        <w:t>;</w:t>
      </w:r>
      <w:r w:rsidR="00F85111" w:rsidRPr="00F85111">
        <w:rPr>
          <w:rFonts w:ascii="Times New Roman" w:hAnsi="Times New Roman" w:cs="Times New Roman"/>
        </w:rPr>
        <w:t xml:space="preserve"> </w:t>
      </w:r>
      <w:r w:rsidR="00487669" w:rsidRPr="00487669">
        <w:rPr>
          <w:rFonts w:ascii="Times New Roman" w:hAnsi="Times New Roman" w:cs="Times New Roman"/>
        </w:rPr>
        <w:t>Reichardt</w:t>
      </w:r>
      <w:r w:rsidR="00487669">
        <w:rPr>
          <w:rFonts w:ascii="Times New Roman" w:hAnsi="Times New Roman" w:cs="Times New Roman"/>
        </w:rPr>
        <w:t xml:space="preserve"> &amp; </w:t>
      </w:r>
      <w:proofErr w:type="spellStart"/>
      <w:r w:rsidR="00487669" w:rsidRPr="00487669">
        <w:rPr>
          <w:rFonts w:ascii="Times New Roman" w:hAnsi="Times New Roman" w:cs="Times New Roman"/>
        </w:rPr>
        <w:t>Bornholdt</w:t>
      </w:r>
      <w:proofErr w:type="spellEnd"/>
      <w:r w:rsidR="00487669">
        <w:rPr>
          <w:rFonts w:ascii="Times New Roman" w:hAnsi="Times New Roman" w:cs="Times New Roman"/>
        </w:rPr>
        <w:t xml:space="preserve">, </w:t>
      </w:r>
      <w:r w:rsidR="00F85111">
        <w:rPr>
          <w:rFonts w:ascii="Times New Roman" w:hAnsi="Times New Roman" w:cs="Times New Roman"/>
        </w:rPr>
        <w:t>2006)</w:t>
      </w:r>
      <w:r w:rsidRPr="00B37402">
        <w:rPr>
          <w:rFonts w:ascii="Times New Roman" w:hAnsi="Times New Roman" w:cs="Times New Roman"/>
        </w:rPr>
        <w:t xml:space="preserve"> to find groups of speakers who shared a common acoustic profile. We then compared these groups on </w:t>
      </w:r>
      <w:r w:rsidR="001D0D37">
        <w:rPr>
          <w:rFonts w:ascii="Times New Roman" w:hAnsi="Times New Roman" w:cs="Times New Roman"/>
        </w:rPr>
        <w:t xml:space="preserve">all </w:t>
      </w:r>
      <w:r w:rsidR="006A7DF5" w:rsidRPr="00B37402">
        <w:rPr>
          <w:rFonts w:ascii="Times New Roman" w:hAnsi="Times New Roman" w:cs="Times New Roman"/>
        </w:rPr>
        <w:t>subsc</w:t>
      </w:r>
      <w:r w:rsidR="00076687" w:rsidRPr="00B37402">
        <w:rPr>
          <w:rFonts w:ascii="Times New Roman" w:hAnsi="Times New Roman" w:cs="Times New Roman"/>
        </w:rPr>
        <w:t>ales</w:t>
      </w:r>
      <w:r w:rsidR="006A7DF5" w:rsidRPr="00B37402">
        <w:rPr>
          <w:rFonts w:ascii="Times New Roman" w:hAnsi="Times New Roman" w:cs="Times New Roman"/>
        </w:rPr>
        <w:t xml:space="preserve"> of the SR</w:t>
      </w:r>
      <w:r w:rsidR="00F85111">
        <w:rPr>
          <w:rFonts w:ascii="Times New Roman" w:hAnsi="Times New Roman" w:cs="Times New Roman"/>
        </w:rPr>
        <w:t>S</w:t>
      </w:r>
      <w:r w:rsidR="006A7DF5" w:rsidRPr="00B37402">
        <w:rPr>
          <w:rFonts w:ascii="Times New Roman" w:hAnsi="Times New Roman" w:cs="Times New Roman"/>
        </w:rPr>
        <w:t>.</w:t>
      </w:r>
    </w:p>
    <w:p w14:paraId="09D1D3FB" w14:textId="77777777" w:rsidR="000A09BF" w:rsidRPr="00B37402" w:rsidRDefault="000A09BF">
      <w:pPr>
        <w:rPr>
          <w:rFonts w:ascii="Times New Roman" w:hAnsi="Times New Roman" w:cs="Times New Roman"/>
        </w:rPr>
      </w:pPr>
    </w:p>
    <w:p w14:paraId="4DE01040" w14:textId="5D907BE1" w:rsidR="000A09BF" w:rsidRPr="00B37402" w:rsidRDefault="000A09BF">
      <w:pPr>
        <w:rPr>
          <w:rFonts w:ascii="Times New Roman" w:hAnsi="Times New Roman" w:cs="Times New Roman"/>
        </w:rPr>
      </w:pPr>
      <w:r w:rsidRPr="007E2A5B">
        <w:rPr>
          <w:rFonts w:ascii="Times New Roman" w:hAnsi="Times New Roman" w:cs="Times New Roman"/>
          <w:b/>
          <w:bCs/>
        </w:rPr>
        <w:t>Results</w:t>
      </w:r>
      <w:r w:rsidRPr="00B37402">
        <w:rPr>
          <w:rFonts w:ascii="Times New Roman" w:hAnsi="Times New Roman" w:cs="Times New Roman"/>
        </w:rPr>
        <w:t>:</w:t>
      </w:r>
      <w:r w:rsidR="006A7DF5" w:rsidRPr="00B37402">
        <w:rPr>
          <w:rFonts w:ascii="Times New Roman" w:hAnsi="Times New Roman" w:cs="Times New Roman"/>
        </w:rPr>
        <w:t xml:space="preserve"> The community-detection algorithm identified four groups of speakers whose acoustic profiles were more similar to each other than to members of the other groups</w:t>
      </w:r>
      <w:r w:rsidR="002A2B29">
        <w:rPr>
          <w:rFonts w:ascii="Times New Roman" w:hAnsi="Times New Roman" w:cs="Times New Roman"/>
        </w:rPr>
        <w:t xml:space="preserve"> </w:t>
      </w:r>
      <w:bookmarkStart w:id="9" w:name="_Hlk24625066"/>
      <w:r w:rsidR="002A2B29">
        <w:rPr>
          <w:rFonts w:ascii="Times New Roman" w:hAnsi="Times New Roman" w:cs="Times New Roman"/>
        </w:rPr>
        <w:t>(Figure 1 panel A)</w:t>
      </w:r>
      <w:bookmarkEnd w:id="9"/>
      <w:r w:rsidR="006A7DF5" w:rsidRPr="00B37402">
        <w:rPr>
          <w:rFonts w:ascii="Times New Roman" w:hAnsi="Times New Roman" w:cs="Times New Roman"/>
        </w:rPr>
        <w:t xml:space="preserve">. </w:t>
      </w:r>
      <w:r w:rsidR="008A598A" w:rsidRPr="00B37402">
        <w:rPr>
          <w:rFonts w:ascii="Times New Roman" w:hAnsi="Times New Roman" w:cs="Times New Roman"/>
        </w:rPr>
        <w:t xml:space="preserve">Groups 2 and 4 consisted primarily of TD participants (81%), and were distinguished acoustically by differences in speech rate and utterance duration. Groups </w:t>
      </w:r>
      <w:r w:rsidR="005F7DD5" w:rsidRPr="00B37402">
        <w:rPr>
          <w:rFonts w:ascii="Times New Roman" w:hAnsi="Times New Roman" w:cs="Times New Roman"/>
        </w:rPr>
        <w:t>1</w:t>
      </w:r>
      <w:r w:rsidR="008A598A" w:rsidRPr="00B37402">
        <w:rPr>
          <w:rFonts w:ascii="Times New Roman" w:hAnsi="Times New Roman" w:cs="Times New Roman"/>
        </w:rPr>
        <w:t xml:space="preserve"> and </w:t>
      </w:r>
      <w:r w:rsidR="005F7DD5" w:rsidRPr="00B37402">
        <w:rPr>
          <w:rFonts w:ascii="Times New Roman" w:hAnsi="Times New Roman" w:cs="Times New Roman"/>
        </w:rPr>
        <w:t>3</w:t>
      </w:r>
      <w:r w:rsidR="008A598A" w:rsidRPr="00B37402">
        <w:rPr>
          <w:rFonts w:ascii="Times New Roman" w:hAnsi="Times New Roman" w:cs="Times New Roman"/>
        </w:rPr>
        <w:t xml:space="preserve"> consisted primarily of ASD participants (79%), and were distinguished from each other primarily by diverging patterns of </w:t>
      </w:r>
      <w:r w:rsidR="00D575D3" w:rsidRPr="00B37402">
        <w:rPr>
          <w:rFonts w:ascii="Times New Roman" w:hAnsi="Times New Roman" w:cs="Times New Roman"/>
        </w:rPr>
        <w:t>H1H2 (associated with breathiness</w:t>
      </w:r>
      <w:r w:rsidR="00B662AF">
        <w:rPr>
          <w:rFonts w:ascii="Times New Roman" w:hAnsi="Times New Roman" w:cs="Times New Roman"/>
        </w:rPr>
        <w:t xml:space="preserve">, </w:t>
      </w:r>
      <w:r w:rsidR="00CB0609">
        <w:rPr>
          <w:rFonts w:ascii="Times New Roman" w:hAnsi="Times New Roman" w:cs="Times New Roman"/>
        </w:rPr>
        <w:t>(</w:t>
      </w:r>
      <w:r w:rsidR="00B662AF">
        <w:rPr>
          <w:rFonts w:ascii="Times New Roman" w:hAnsi="Times New Roman" w:cs="Times New Roman"/>
        </w:rPr>
        <w:t>Hillebrand et al, 1994</w:t>
      </w:r>
      <w:r w:rsidR="00CB0609">
        <w:rPr>
          <w:rFonts w:ascii="Times New Roman" w:hAnsi="Times New Roman" w:cs="Times New Roman"/>
        </w:rPr>
        <w:t>)</w:t>
      </w:r>
      <w:r w:rsidR="00D575D3" w:rsidRPr="00B37402">
        <w:rPr>
          <w:rFonts w:ascii="Times New Roman" w:hAnsi="Times New Roman" w:cs="Times New Roman"/>
        </w:rPr>
        <w:t>)</w:t>
      </w:r>
      <w:r w:rsidR="004D3260" w:rsidRPr="00B37402">
        <w:rPr>
          <w:rFonts w:ascii="Times New Roman" w:hAnsi="Times New Roman" w:cs="Times New Roman"/>
        </w:rPr>
        <w:t>, with group 3 showing higher</w:t>
      </w:r>
      <w:r w:rsidR="00D575D3" w:rsidRPr="00B37402">
        <w:rPr>
          <w:rFonts w:ascii="Times New Roman" w:hAnsi="Times New Roman" w:cs="Times New Roman"/>
        </w:rPr>
        <w:t xml:space="preserve"> mean H1H2 and variation in H1H2, </w:t>
      </w:r>
      <w:r w:rsidR="004D3260" w:rsidRPr="00B37402">
        <w:rPr>
          <w:rFonts w:ascii="Times New Roman" w:hAnsi="Times New Roman" w:cs="Times New Roman"/>
        </w:rPr>
        <w:t xml:space="preserve">and group 1 showing lower </w:t>
      </w:r>
      <w:r w:rsidR="00D575D3" w:rsidRPr="00B37402">
        <w:rPr>
          <w:rFonts w:ascii="Times New Roman" w:hAnsi="Times New Roman" w:cs="Times New Roman"/>
        </w:rPr>
        <w:t>mean H1H2</w:t>
      </w:r>
      <w:r w:rsidR="004D3260" w:rsidRPr="00B37402">
        <w:rPr>
          <w:rFonts w:ascii="Times New Roman" w:hAnsi="Times New Roman" w:cs="Times New Roman"/>
        </w:rPr>
        <w:t xml:space="preserve">, than </w:t>
      </w:r>
      <w:r w:rsidR="00D575D3" w:rsidRPr="00B37402">
        <w:rPr>
          <w:rFonts w:ascii="Times New Roman" w:hAnsi="Times New Roman" w:cs="Times New Roman"/>
        </w:rPr>
        <w:t>any other group</w:t>
      </w:r>
      <w:r w:rsidR="008A598A" w:rsidRPr="00B37402">
        <w:rPr>
          <w:rFonts w:ascii="Times New Roman" w:hAnsi="Times New Roman" w:cs="Times New Roman"/>
        </w:rPr>
        <w:t xml:space="preserve">. </w:t>
      </w:r>
      <w:r w:rsidR="00515D59" w:rsidRPr="00B37402">
        <w:rPr>
          <w:rFonts w:ascii="Times New Roman" w:hAnsi="Times New Roman" w:cs="Times New Roman"/>
        </w:rPr>
        <w:t xml:space="preserve">These </w:t>
      </w:r>
      <w:r w:rsidR="008A598A" w:rsidRPr="00B37402">
        <w:rPr>
          <w:rFonts w:ascii="Times New Roman" w:hAnsi="Times New Roman" w:cs="Times New Roman"/>
        </w:rPr>
        <w:t xml:space="preserve">four </w:t>
      </w:r>
      <w:r w:rsidR="00515D59" w:rsidRPr="00B37402">
        <w:rPr>
          <w:rFonts w:ascii="Times New Roman" w:hAnsi="Times New Roman" w:cs="Times New Roman"/>
        </w:rPr>
        <w:t>groups were significant</w:t>
      </w:r>
      <w:r w:rsidR="00D1785C">
        <w:rPr>
          <w:rFonts w:ascii="Times New Roman" w:hAnsi="Times New Roman" w:cs="Times New Roman"/>
        </w:rPr>
        <w:t xml:space="preserve">ly related to </w:t>
      </w:r>
      <w:r w:rsidR="00515D59" w:rsidRPr="00B37402">
        <w:rPr>
          <w:rFonts w:ascii="Times New Roman" w:hAnsi="Times New Roman" w:cs="Times New Roman"/>
        </w:rPr>
        <w:t xml:space="preserve">performance on all the </w:t>
      </w:r>
      <w:r w:rsidR="00F24C0F">
        <w:rPr>
          <w:rFonts w:ascii="Times New Roman" w:hAnsi="Times New Roman" w:cs="Times New Roman"/>
        </w:rPr>
        <w:t>SRS</w:t>
      </w:r>
      <w:r w:rsidR="00515D59" w:rsidRPr="00B37402">
        <w:rPr>
          <w:rFonts w:ascii="Times New Roman" w:hAnsi="Times New Roman" w:cs="Times New Roman"/>
        </w:rPr>
        <w:t xml:space="preserve"> subscales and on total </w:t>
      </w:r>
      <w:ins w:id="10" w:author="Inge-Marie Eigsti" w:date="2019-11-12T19:19:00Z">
        <w:r w:rsidR="00C00E99" w:rsidRPr="00B37402">
          <w:rPr>
            <w:rFonts w:ascii="Times New Roman" w:hAnsi="Times New Roman" w:cs="Times New Roman"/>
          </w:rPr>
          <w:t>SR</w:t>
        </w:r>
      </w:ins>
      <w:r w:rsidR="007C1B9E">
        <w:rPr>
          <w:rFonts w:ascii="Times New Roman" w:hAnsi="Times New Roman" w:cs="Times New Roman"/>
        </w:rPr>
        <w:t>S</w:t>
      </w:r>
      <w:ins w:id="11" w:author="Inge-Marie Eigsti" w:date="2019-11-12T19:19:00Z">
        <w:r w:rsidR="00C00E99" w:rsidRPr="00B37402">
          <w:rPr>
            <w:rFonts w:ascii="Times New Roman" w:hAnsi="Times New Roman" w:cs="Times New Roman"/>
          </w:rPr>
          <w:t xml:space="preserve"> </w:t>
        </w:r>
      </w:ins>
      <w:r w:rsidR="00515D59" w:rsidRPr="00B37402">
        <w:rPr>
          <w:rFonts w:ascii="Times New Roman" w:hAnsi="Times New Roman" w:cs="Times New Roman"/>
        </w:rPr>
        <w:t>score (</w:t>
      </w:r>
      <w:r w:rsidR="00515D59" w:rsidRPr="007C1B9E">
        <w:rPr>
          <w:rFonts w:ascii="Times New Roman" w:hAnsi="Times New Roman" w:cs="Times New Roman"/>
          <w:i/>
        </w:rPr>
        <w:t>F</w:t>
      </w:r>
      <w:r w:rsidR="00515D59" w:rsidRPr="00B37402">
        <w:rPr>
          <w:rFonts w:ascii="Times New Roman" w:hAnsi="Times New Roman" w:cs="Times New Roman"/>
        </w:rPr>
        <w:t xml:space="preserve">(3, 25) = 6.31, </w:t>
      </w:r>
      <w:r w:rsidR="00515D59" w:rsidRPr="007C1B9E">
        <w:rPr>
          <w:rFonts w:ascii="Times New Roman" w:hAnsi="Times New Roman" w:cs="Times New Roman"/>
          <w:i/>
        </w:rPr>
        <w:t xml:space="preserve">p </w:t>
      </w:r>
      <w:r w:rsidR="007C1B9E">
        <w:rPr>
          <w:rFonts w:ascii="Times New Roman" w:hAnsi="Times New Roman" w:cs="Times New Roman"/>
        </w:rPr>
        <w:t>=</w:t>
      </w:r>
      <w:r w:rsidR="00515D59" w:rsidRPr="00B37402">
        <w:rPr>
          <w:rFonts w:ascii="Times New Roman" w:hAnsi="Times New Roman" w:cs="Times New Roman"/>
        </w:rPr>
        <w:t xml:space="preserve"> </w:t>
      </w:r>
      <w:r w:rsidR="007C1B9E" w:rsidRPr="007C1B9E">
        <w:rPr>
          <w:rFonts w:ascii="Times New Roman" w:hAnsi="Times New Roman" w:cs="Times New Roman"/>
        </w:rPr>
        <w:t>0.00245</w:t>
      </w:r>
      <w:r w:rsidR="006C5D30">
        <w:rPr>
          <w:rFonts w:ascii="Times New Roman" w:hAnsi="Times New Roman" w:cs="Times New Roman"/>
        </w:rPr>
        <w:t>)</w:t>
      </w:r>
      <w:r w:rsidR="005F7DD5" w:rsidRPr="00B37402">
        <w:rPr>
          <w:rFonts w:ascii="Times New Roman" w:hAnsi="Times New Roman" w:cs="Times New Roman"/>
        </w:rPr>
        <w:t xml:space="preserve">, with groups 1 and 3 rating higher on all </w:t>
      </w:r>
      <w:r w:rsidR="00F24C0F">
        <w:rPr>
          <w:rFonts w:ascii="Times New Roman" w:hAnsi="Times New Roman" w:cs="Times New Roman"/>
        </w:rPr>
        <w:t>SRS</w:t>
      </w:r>
      <w:r w:rsidR="005F7DD5" w:rsidRPr="00B37402">
        <w:rPr>
          <w:rFonts w:ascii="Times New Roman" w:hAnsi="Times New Roman" w:cs="Times New Roman"/>
        </w:rPr>
        <w:t xml:space="preserve"> subscales than groups 2 and 4.</w:t>
      </w:r>
      <w:r w:rsidR="00D575D3" w:rsidRPr="00B37402">
        <w:rPr>
          <w:rFonts w:ascii="Times New Roman" w:hAnsi="Times New Roman" w:cs="Times New Roman"/>
        </w:rPr>
        <w:t xml:space="preserve"> Group 3 in particular was </w:t>
      </w:r>
      <w:ins w:id="12" w:author="Inge-Marie Eigsti" w:date="2019-11-12T19:20:00Z">
        <w:r w:rsidR="00C00E99">
          <w:rPr>
            <w:rFonts w:ascii="Times New Roman" w:hAnsi="Times New Roman" w:cs="Times New Roman"/>
          </w:rPr>
          <w:t>distinguished</w:t>
        </w:r>
      </w:ins>
      <w:r w:rsidR="00D575D3" w:rsidRPr="00B37402">
        <w:rPr>
          <w:rFonts w:ascii="Times New Roman" w:hAnsi="Times New Roman" w:cs="Times New Roman"/>
        </w:rPr>
        <w:t xml:space="preserve"> by a slower speech rate, longer utterances, and a higher variation of </w:t>
      </w:r>
      <w:r w:rsidR="006721C9">
        <w:rPr>
          <w:rFonts w:ascii="Times New Roman" w:hAnsi="Times New Roman" w:cs="Times New Roman"/>
        </w:rPr>
        <w:t>breathiness.</w:t>
      </w:r>
    </w:p>
    <w:p w14:paraId="2C15CB69" w14:textId="1FED0599" w:rsidR="000A09BF" w:rsidRDefault="000A09BF">
      <w:pPr>
        <w:rPr>
          <w:rFonts w:ascii="Times New Roman" w:hAnsi="Times New Roman" w:cs="Times New Roman"/>
        </w:rPr>
      </w:pPr>
    </w:p>
    <w:p w14:paraId="62FC7474" w14:textId="6ED558CC" w:rsidR="002C3C1C" w:rsidRDefault="002C3C1C">
      <w:pPr>
        <w:rPr>
          <w:rFonts w:ascii="Times New Roman" w:hAnsi="Times New Roman" w:cs="Times New Roman"/>
        </w:rPr>
      </w:pPr>
      <w:r w:rsidRPr="007E2A5B">
        <w:rPr>
          <w:rFonts w:ascii="Times New Roman" w:hAnsi="Times New Roman" w:cs="Times New Roman"/>
          <w:b/>
          <w:bCs/>
        </w:rPr>
        <w:t>Conclusions</w:t>
      </w:r>
      <w:r w:rsidRPr="00B37402">
        <w:rPr>
          <w:rFonts w:ascii="Times New Roman" w:hAnsi="Times New Roman" w:cs="Times New Roman"/>
        </w:rPr>
        <w:t xml:space="preserve">: We identified four acoustic profiles among the speakers, and these profiles </w:t>
      </w:r>
      <w:r w:rsidR="00CE0B89">
        <w:rPr>
          <w:rFonts w:ascii="Times New Roman" w:hAnsi="Times New Roman" w:cs="Times New Roman"/>
        </w:rPr>
        <w:t>related significantly</w:t>
      </w:r>
      <w:r w:rsidRPr="00B37402">
        <w:rPr>
          <w:rFonts w:ascii="Times New Roman" w:hAnsi="Times New Roman" w:cs="Times New Roman"/>
        </w:rPr>
        <w:t xml:space="preserve"> to the </w:t>
      </w:r>
      <w:r>
        <w:rPr>
          <w:rFonts w:ascii="Times New Roman" w:hAnsi="Times New Roman" w:cs="Times New Roman"/>
        </w:rPr>
        <w:t>SRS</w:t>
      </w:r>
      <w:r w:rsidRPr="00B37402">
        <w:rPr>
          <w:rFonts w:ascii="Times New Roman" w:hAnsi="Times New Roman" w:cs="Times New Roman"/>
        </w:rPr>
        <w:t xml:space="preserve"> subscales; the highest </w:t>
      </w:r>
      <w:r>
        <w:rPr>
          <w:rFonts w:ascii="Times New Roman" w:hAnsi="Times New Roman" w:cs="Times New Roman"/>
        </w:rPr>
        <w:t>SRS</w:t>
      </w:r>
      <w:r w:rsidRPr="00B37402">
        <w:rPr>
          <w:rFonts w:ascii="Times New Roman" w:hAnsi="Times New Roman" w:cs="Times New Roman"/>
        </w:rPr>
        <w:t xml:space="preserve"> scores were seen in the group with the most </w:t>
      </w:r>
      <w:r>
        <w:rPr>
          <w:rFonts w:ascii="Times New Roman" w:hAnsi="Times New Roman" w:cs="Times New Roman"/>
        </w:rPr>
        <w:t>breathiness</w:t>
      </w:r>
      <w:r w:rsidRPr="00B37402">
        <w:rPr>
          <w:rFonts w:ascii="Times New Roman" w:hAnsi="Times New Roman" w:cs="Times New Roman"/>
        </w:rPr>
        <w:t xml:space="preserve"> and </w:t>
      </w:r>
      <w:r w:rsidR="00816A97">
        <w:rPr>
          <w:rFonts w:ascii="Times New Roman" w:hAnsi="Times New Roman" w:cs="Times New Roman"/>
        </w:rPr>
        <w:t xml:space="preserve">greatest </w:t>
      </w:r>
      <w:r w:rsidRPr="00B37402">
        <w:rPr>
          <w:rFonts w:ascii="Times New Roman" w:hAnsi="Times New Roman" w:cs="Times New Roman"/>
        </w:rPr>
        <w:t xml:space="preserve">variation in </w:t>
      </w:r>
      <w:r>
        <w:rPr>
          <w:rFonts w:ascii="Times New Roman" w:hAnsi="Times New Roman" w:cs="Times New Roman"/>
        </w:rPr>
        <w:t>breathiness</w:t>
      </w:r>
      <w:r w:rsidRPr="00B37402">
        <w:rPr>
          <w:rFonts w:ascii="Times New Roman" w:hAnsi="Times New Roman" w:cs="Times New Roman"/>
        </w:rPr>
        <w:t xml:space="preserve">. </w:t>
      </w:r>
      <w:ins w:id="13" w:author="Inge-Marie Eigsti" w:date="2019-11-12T19:20:00Z">
        <w:r>
          <w:rPr>
            <w:rFonts w:ascii="Times New Roman" w:hAnsi="Times New Roman" w:cs="Times New Roman"/>
          </w:rPr>
          <w:t>It is likely that these acoustic measures contribute to community perceptions of atypicality (</w:t>
        </w:r>
      </w:ins>
      <w:proofErr w:type="spellStart"/>
      <w:r>
        <w:rPr>
          <w:rFonts w:ascii="Times New Roman" w:hAnsi="Times New Roman" w:cs="Times New Roman"/>
        </w:rPr>
        <w:t>Sasson</w:t>
      </w:r>
      <w:proofErr w:type="spellEnd"/>
      <w:r>
        <w:rPr>
          <w:rFonts w:ascii="Times New Roman" w:hAnsi="Times New Roman" w:cs="Times New Roman"/>
        </w:rPr>
        <w:t xml:space="preserve"> et al, 2017</w:t>
      </w:r>
      <w:ins w:id="14" w:author="Inge-Marie Eigsti" w:date="2019-11-12T19:21:00Z">
        <w:r>
          <w:rPr>
            <w:rFonts w:ascii="Times New Roman" w:hAnsi="Times New Roman" w:cs="Times New Roman"/>
          </w:rPr>
          <w:t>) and ASD “frankness” (de Marchena</w:t>
        </w:r>
      </w:ins>
      <w:r>
        <w:rPr>
          <w:rFonts w:ascii="Times New Roman" w:hAnsi="Times New Roman" w:cs="Times New Roman"/>
        </w:rPr>
        <w:t xml:space="preserve"> &amp; Miller, 2016</w:t>
      </w:r>
      <w:ins w:id="15" w:author="Inge-Marie Eigsti" w:date="2019-11-12T19:21:00Z">
        <w:r>
          <w:rPr>
            <w:rFonts w:ascii="Times New Roman" w:hAnsi="Times New Roman" w:cs="Times New Roman"/>
          </w:rPr>
          <w:t>).</w:t>
        </w:r>
      </w:ins>
      <w:ins w:id="16" w:author="Inge-Marie Eigsti" w:date="2019-11-12T19:24:00Z">
        <w:r>
          <w:rPr>
            <w:rFonts w:ascii="Times New Roman" w:hAnsi="Times New Roman" w:cs="Times New Roman"/>
          </w:rPr>
          <w:t xml:space="preserve"> Results provide a foundation for exploration of how (and whether) to intervene with prosodic and other speech qualities.</w:t>
        </w:r>
      </w:ins>
    </w:p>
    <w:p w14:paraId="31B2D56E" w14:textId="3ED1D3A5" w:rsidR="002A2B29" w:rsidRDefault="002A2B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2B12A26" wp14:editId="6F310036">
            <wp:extent cx="6116320" cy="2038985"/>
            <wp:effectExtent l="0" t="0" r="508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-for-abstrac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C414" w14:textId="02AB97C3" w:rsidR="002A2B29" w:rsidRPr="00B37402" w:rsidRDefault="002A2B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1: </w:t>
      </w:r>
      <w:r w:rsidR="00A329E0">
        <w:rPr>
          <w:rFonts w:ascii="Times New Roman" w:hAnsi="Times New Roman" w:cs="Times New Roman"/>
        </w:rPr>
        <w:t>Network of participant</w:t>
      </w:r>
      <w:r w:rsidR="005937A9">
        <w:rPr>
          <w:rFonts w:ascii="Times New Roman" w:hAnsi="Times New Roman" w:cs="Times New Roman"/>
        </w:rPr>
        <w:t xml:space="preserve">s, grouped by acoustic profile </w:t>
      </w:r>
      <w:r w:rsidR="00A329E0">
        <w:rPr>
          <w:rFonts w:ascii="Times New Roman" w:hAnsi="Times New Roman" w:cs="Times New Roman"/>
        </w:rPr>
        <w:t xml:space="preserve">(A), </w:t>
      </w:r>
      <w:r w:rsidR="005937A9">
        <w:rPr>
          <w:rFonts w:ascii="Times New Roman" w:hAnsi="Times New Roman" w:cs="Times New Roman"/>
        </w:rPr>
        <w:t>acoustic features defining profiles</w:t>
      </w:r>
      <w:r w:rsidR="00A329E0">
        <w:rPr>
          <w:rFonts w:ascii="Times New Roman" w:hAnsi="Times New Roman" w:cs="Times New Roman"/>
        </w:rPr>
        <w:t xml:space="preserve"> (B)</w:t>
      </w:r>
      <w:r w:rsidR="00D8409A">
        <w:rPr>
          <w:rFonts w:ascii="Times New Roman" w:hAnsi="Times New Roman" w:cs="Times New Roman"/>
        </w:rPr>
        <w:t>,</w:t>
      </w:r>
      <w:bookmarkStart w:id="17" w:name="_GoBack"/>
      <w:bookmarkEnd w:id="17"/>
      <w:r w:rsidR="00A329E0">
        <w:rPr>
          <w:rFonts w:ascii="Times New Roman" w:hAnsi="Times New Roman" w:cs="Times New Roman"/>
        </w:rPr>
        <w:t xml:space="preserve"> and SRS scores</w:t>
      </w:r>
      <w:r w:rsidR="005937A9">
        <w:rPr>
          <w:rFonts w:ascii="Times New Roman" w:hAnsi="Times New Roman" w:cs="Times New Roman"/>
        </w:rPr>
        <w:t xml:space="preserve"> grouped by acoustic profile</w:t>
      </w:r>
      <w:r w:rsidR="00A329E0">
        <w:rPr>
          <w:rFonts w:ascii="Times New Roman" w:hAnsi="Times New Roman" w:cs="Times New Roman"/>
        </w:rPr>
        <w:t xml:space="preserve"> (C)</w:t>
      </w:r>
      <w:bookmarkEnd w:id="0"/>
    </w:p>
    <w:sectPr w:rsidR="002A2B29" w:rsidRPr="00B37402" w:rsidSect="008A55B3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proofState w:spelling="clean" w:grammar="clean"/>
  <w:revisionView w:markup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6AC"/>
    <w:rsid w:val="00052B8B"/>
    <w:rsid w:val="00076687"/>
    <w:rsid w:val="000A09BF"/>
    <w:rsid w:val="000A59A2"/>
    <w:rsid w:val="000B0ADC"/>
    <w:rsid w:val="000C0362"/>
    <w:rsid w:val="000C1667"/>
    <w:rsid w:val="000D630A"/>
    <w:rsid w:val="001205E5"/>
    <w:rsid w:val="00195149"/>
    <w:rsid w:val="001A48C9"/>
    <w:rsid w:val="001B6F60"/>
    <w:rsid w:val="001C311D"/>
    <w:rsid w:val="001D0D37"/>
    <w:rsid w:val="001E6016"/>
    <w:rsid w:val="001F1FB0"/>
    <w:rsid w:val="001F20EA"/>
    <w:rsid w:val="001F2532"/>
    <w:rsid w:val="00221021"/>
    <w:rsid w:val="00221BA5"/>
    <w:rsid w:val="002366EC"/>
    <w:rsid w:val="00261925"/>
    <w:rsid w:val="00272D1F"/>
    <w:rsid w:val="00276480"/>
    <w:rsid w:val="002A0ACC"/>
    <w:rsid w:val="002A2B29"/>
    <w:rsid w:val="002C3C1C"/>
    <w:rsid w:val="002D0F14"/>
    <w:rsid w:val="00320663"/>
    <w:rsid w:val="00334EC6"/>
    <w:rsid w:val="00350213"/>
    <w:rsid w:val="00361DE1"/>
    <w:rsid w:val="00393A71"/>
    <w:rsid w:val="003A4207"/>
    <w:rsid w:val="003B2D9E"/>
    <w:rsid w:val="003B4650"/>
    <w:rsid w:val="003C7825"/>
    <w:rsid w:val="003D6D32"/>
    <w:rsid w:val="003D7E3B"/>
    <w:rsid w:val="00400DD8"/>
    <w:rsid w:val="00460641"/>
    <w:rsid w:val="004650E7"/>
    <w:rsid w:val="00465588"/>
    <w:rsid w:val="00471125"/>
    <w:rsid w:val="00471B4D"/>
    <w:rsid w:val="0048565B"/>
    <w:rsid w:val="00487669"/>
    <w:rsid w:val="00487B18"/>
    <w:rsid w:val="004A38DB"/>
    <w:rsid w:val="004D3260"/>
    <w:rsid w:val="004E549A"/>
    <w:rsid w:val="00505A2A"/>
    <w:rsid w:val="00515D59"/>
    <w:rsid w:val="00527FF6"/>
    <w:rsid w:val="00534E37"/>
    <w:rsid w:val="0055465A"/>
    <w:rsid w:val="00590010"/>
    <w:rsid w:val="005937A9"/>
    <w:rsid w:val="005B1D23"/>
    <w:rsid w:val="005B3C95"/>
    <w:rsid w:val="005B4C0C"/>
    <w:rsid w:val="005E731E"/>
    <w:rsid w:val="005F0AE6"/>
    <w:rsid w:val="005F7DD5"/>
    <w:rsid w:val="005F7F59"/>
    <w:rsid w:val="0063467D"/>
    <w:rsid w:val="006721C9"/>
    <w:rsid w:val="006774AF"/>
    <w:rsid w:val="006A7524"/>
    <w:rsid w:val="006A7DF5"/>
    <w:rsid w:val="006C5D30"/>
    <w:rsid w:val="006D4C1C"/>
    <w:rsid w:val="00700EC2"/>
    <w:rsid w:val="00701F26"/>
    <w:rsid w:val="00706D41"/>
    <w:rsid w:val="007121CA"/>
    <w:rsid w:val="00747750"/>
    <w:rsid w:val="007C1B9E"/>
    <w:rsid w:val="007E2A5B"/>
    <w:rsid w:val="007E3946"/>
    <w:rsid w:val="00816A97"/>
    <w:rsid w:val="0087746C"/>
    <w:rsid w:val="00896239"/>
    <w:rsid w:val="008A311F"/>
    <w:rsid w:val="008A55B3"/>
    <w:rsid w:val="008A598A"/>
    <w:rsid w:val="008E5F33"/>
    <w:rsid w:val="00910798"/>
    <w:rsid w:val="00925240"/>
    <w:rsid w:val="00930998"/>
    <w:rsid w:val="00961ADA"/>
    <w:rsid w:val="00963AFF"/>
    <w:rsid w:val="009651CA"/>
    <w:rsid w:val="009867B4"/>
    <w:rsid w:val="00995950"/>
    <w:rsid w:val="009A3B1D"/>
    <w:rsid w:val="00A065A2"/>
    <w:rsid w:val="00A329E0"/>
    <w:rsid w:val="00A846CC"/>
    <w:rsid w:val="00AB4FFC"/>
    <w:rsid w:val="00AB5365"/>
    <w:rsid w:val="00AC3211"/>
    <w:rsid w:val="00B37402"/>
    <w:rsid w:val="00B56156"/>
    <w:rsid w:val="00B662AF"/>
    <w:rsid w:val="00B71F01"/>
    <w:rsid w:val="00B72E4C"/>
    <w:rsid w:val="00B745B0"/>
    <w:rsid w:val="00BB45D1"/>
    <w:rsid w:val="00BC23FE"/>
    <w:rsid w:val="00BF4EC9"/>
    <w:rsid w:val="00C00E99"/>
    <w:rsid w:val="00C201DB"/>
    <w:rsid w:val="00C43959"/>
    <w:rsid w:val="00C43AAA"/>
    <w:rsid w:val="00C601E3"/>
    <w:rsid w:val="00C71D65"/>
    <w:rsid w:val="00C72855"/>
    <w:rsid w:val="00C8589A"/>
    <w:rsid w:val="00C966AA"/>
    <w:rsid w:val="00CB0609"/>
    <w:rsid w:val="00CC50E0"/>
    <w:rsid w:val="00CC648B"/>
    <w:rsid w:val="00CE0B89"/>
    <w:rsid w:val="00CF2C01"/>
    <w:rsid w:val="00CF7CF2"/>
    <w:rsid w:val="00D06A42"/>
    <w:rsid w:val="00D1785C"/>
    <w:rsid w:val="00D32FA1"/>
    <w:rsid w:val="00D516EC"/>
    <w:rsid w:val="00D575D3"/>
    <w:rsid w:val="00D62BFF"/>
    <w:rsid w:val="00D776AC"/>
    <w:rsid w:val="00D8409A"/>
    <w:rsid w:val="00D95892"/>
    <w:rsid w:val="00D97690"/>
    <w:rsid w:val="00DB6304"/>
    <w:rsid w:val="00DE182F"/>
    <w:rsid w:val="00E02E2C"/>
    <w:rsid w:val="00E04B7D"/>
    <w:rsid w:val="00E1134B"/>
    <w:rsid w:val="00E21651"/>
    <w:rsid w:val="00E27253"/>
    <w:rsid w:val="00E32FF0"/>
    <w:rsid w:val="00E36ED0"/>
    <w:rsid w:val="00E47955"/>
    <w:rsid w:val="00E517EF"/>
    <w:rsid w:val="00E51C25"/>
    <w:rsid w:val="00E61FC6"/>
    <w:rsid w:val="00E70CE5"/>
    <w:rsid w:val="00E80412"/>
    <w:rsid w:val="00E97570"/>
    <w:rsid w:val="00EB3208"/>
    <w:rsid w:val="00EB7A70"/>
    <w:rsid w:val="00EE03C8"/>
    <w:rsid w:val="00F102DA"/>
    <w:rsid w:val="00F24C0F"/>
    <w:rsid w:val="00F518AB"/>
    <w:rsid w:val="00F846EE"/>
    <w:rsid w:val="00F84933"/>
    <w:rsid w:val="00F85111"/>
    <w:rsid w:val="00FA176A"/>
    <w:rsid w:val="00FC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D09323"/>
  <w14:defaultImageDpi w14:val="32767"/>
  <w15:chartTrackingRefBased/>
  <w15:docId w15:val="{FB415A2B-09A9-5643-A105-479C690CA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776AC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102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02D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02DA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02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02DA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2D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2DA"/>
    <w:rPr>
      <w:rFonts w:ascii="Times New Roman" w:hAnsi="Times New Roman" w:cs="Times New Roman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0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Weed</dc:creator>
  <cp:keywords/>
  <dc:description/>
  <cp:lastModifiedBy>Ethan Weed</cp:lastModifiedBy>
  <cp:revision>6</cp:revision>
  <cp:lastPrinted>2019-11-15T14:46:00Z</cp:lastPrinted>
  <dcterms:created xsi:type="dcterms:W3CDTF">2019-11-15T14:42:00Z</dcterms:created>
  <dcterms:modified xsi:type="dcterms:W3CDTF">2019-11-15T14:49:00Z</dcterms:modified>
</cp:coreProperties>
</file>